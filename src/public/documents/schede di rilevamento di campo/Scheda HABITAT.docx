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FB9" w:rsidRPr="00673FB9" w:rsidRDefault="00673FB9" w:rsidP="00673FB9">
      <w:pPr>
        <w:pStyle w:val="Nessunaspaziatura"/>
        <w:jc w:val="center"/>
        <w:rPr>
          <w:rFonts w:ascii="Times New Roman" w:hAnsi="Times New Roman"/>
          <w:b/>
          <w:sz w:val="28"/>
        </w:rPr>
      </w:pPr>
      <w:r w:rsidRPr="00673FB9">
        <w:rPr>
          <w:rFonts w:ascii="Times New Roman" w:hAnsi="Times New Roman"/>
          <w:b/>
          <w:sz w:val="28"/>
        </w:rPr>
        <w:t>Sched</w:t>
      </w:r>
      <w:r w:rsidR="009940E6">
        <w:rPr>
          <w:rFonts w:ascii="Times New Roman" w:hAnsi="Times New Roman"/>
          <w:b/>
          <w:sz w:val="28"/>
        </w:rPr>
        <w:t xml:space="preserve">a </w:t>
      </w:r>
      <w:r w:rsidRPr="00673FB9">
        <w:rPr>
          <w:rFonts w:ascii="Times New Roman" w:hAnsi="Times New Roman"/>
          <w:b/>
          <w:sz w:val="28"/>
        </w:rPr>
        <w:t xml:space="preserve">per il rilevamento </w:t>
      </w:r>
      <w:r w:rsidR="009940E6">
        <w:rPr>
          <w:rFonts w:ascii="Times New Roman" w:hAnsi="Times New Roman"/>
          <w:b/>
          <w:sz w:val="28"/>
        </w:rPr>
        <w:t xml:space="preserve">dei dati </w:t>
      </w:r>
      <w:r w:rsidRPr="00673FB9">
        <w:rPr>
          <w:rFonts w:ascii="Times New Roman" w:hAnsi="Times New Roman"/>
          <w:b/>
          <w:sz w:val="28"/>
        </w:rPr>
        <w:t>di campo</w:t>
      </w:r>
      <w:r w:rsidR="009940E6">
        <w:rPr>
          <w:rFonts w:ascii="Times New Roman" w:hAnsi="Times New Roman"/>
          <w:b/>
          <w:sz w:val="28"/>
        </w:rPr>
        <w:t xml:space="preserve"> </w:t>
      </w:r>
      <w:r w:rsidR="007445A8">
        <w:rPr>
          <w:rFonts w:ascii="Times New Roman" w:hAnsi="Times New Roman"/>
          <w:b/>
          <w:sz w:val="28"/>
        </w:rPr>
        <w:t xml:space="preserve">- </w:t>
      </w:r>
      <w:r w:rsidR="009940E6">
        <w:rPr>
          <w:rFonts w:ascii="Times New Roman" w:hAnsi="Times New Roman"/>
          <w:b/>
          <w:sz w:val="28"/>
        </w:rPr>
        <w:t>HABITAT</w:t>
      </w:r>
    </w:p>
    <w:p w:rsidR="00673FB9" w:rsidRDefault="00673FB9" w:rsidP="00673FB9">
      <w:pPr>
        <w:spacing w:before="1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</w:t>
      </w:r>
      <w:r w:rsidRPr="00673FB9">
        <w:rPr>
          <w:rFonts w:ascii="Times New Roman" w:hAnsi="Times New Roman"/>
          <w:szCs w:val="22"/>
        </w:rPr>
        <w:t xml:space="preserve">er la raccolta dei dati di campo relativi alle attività di monitoraggio </w:t>
      </w:r>
      <w:r w:rsidR="007445A8">
        <w:rPr>
          <w:rFonts w:ascii="Times New Roman" w:hAnsi="Times New Roman"/>
          <w:szCs w:val="22"/>
        </w:rPr>
        <w:t xml:space="preserve">sugli Habitat di Direttiva </w:t>
      </w:r>
      <w:r w:rsidRPr="00673FB9">
        <w:rPr>
          <w:rFonts w:ascii="Times New Roman" w:hAnsi="Times New Roman"/>
          <w:szCs w:val="22"/>
        </w:rPr>
        <w:t>è stato predisposto un format</w:t>
      </w:r>
      <w:r>
        <w:rPr>
          <w:rFonts w:ascii="Times New Roman" w:hAnsi="Times New Roman"/>
          <w:szCs w:val="22"/>
        </w:rPr>
        <w:t xml:space="preserve"> che</w:t>
      </w:r>
      <w:r w:rsidRPr="00673FB9">
        <w:rPr>
          <w:rFonts w:ascii="Times New Roman" w:hAnsi="Times New Roman"/>
          <w:szCs w:val="22"/>
        </w:rPr>
        <w:t xml:space="preserve"> risponde alle esigenze specifiche </w:t>
      </w:r>
      <w:r w:rsidR="00391455">
        <w:rPr>
          <w:rFonts w:ascii="Times New Roman" w:hAnsi="Times New Roman"/>
          <w:szCs w:val="22"/>
        </w:rPr>
        <w:t>della</w:t>
      </w:r>
      <w:r w:rsidRPr="00673FB9">
        <w:rPr>
          <w:rFonts w:ascii="Times New Roman" w:hAnsi="Times New Roman"/>
          <w:szCs w:val="22"/>
        </w:rPr>
        <w:t xml:space="preserve"> rendicontazione </w:t>
      </w:r>
      <w:r w:rsidR="00391455">
        <w:rPr>
          <w:rFonts w:ascii="Times New Roman" w:hAnsi="Times New Roman"/>
          <w:szCs w:val="22"/>
        </w:rPr>
        <w:t>ex art. 17</w:t>
      </w:r>
      <w:r w:rsidRPr="00673FB9">
        <w:rPr>
          <w:rFonts w:ascii="Times New Roman" w:hAnsi="Times New Roman"/>
          <w:szCs w:val="22"/>
        </w:rPr>
        <w:t>.</w:t>
      </w:r>
    </w:p>
    <w:p w:rsidR="00391455" w:rsidRDefault="00391455" w:rsidP="00673FB9">
      <w:pPr>
        <w:spacing w:before="1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La tabella seguente è scaricabile anche in formato </w:t>
      </w:r>
      <w:proofErr w:type="spellStart"/>
      <w:r>
        <w:rPr>
          <w:rFonts w:ascii="Times New Roman" w:hAnsi="Times New Roman"/>
          <w:szCs w:val="22"/>
        </w:rPr>
        <w:t>*xls</w:t>
      </w:r>
      <w:proofErr w:type="spellEnd"/>
      <w:r>
        <w:rPr>
          <w:rFonts w:ascii="Times New Roman" w:hAnsi="Times New Roman"/>
          <w:szCs w:val="22"/>
        </w:rPr>
        <w:t xml:space="preserve">. Per la raccolta di un set di dati è consigliabile compilare una colonna del file </w:t>
      </w:r>
      <w:proofErr w:type="spellStart"/>
      <w:r>
        <w:rPr>
          <w:rFonts w:ascii="Times New Roman" w:hAnsi="Times New Roman"/>
          <w:szCs w:val="22"/>
        </w:rPr>
        <w:t>excel</w:t>
      </w:r>
      <w:proofErr w:type="spellEnd"/>
      <w:r>
        <w:rPr>
          <w:rFonts w:ascii="Times New Roman" w:hAnsi="Times New Roman"/>
          <w:szCs w:val="22"/>
        </w:rPr>
        <w:t xml:space="preserve"> per ciascun rilievo effettuato.</w:t>
      </w:r>
    </w:p>
    <w:p w:rsidR="00391455" w:rsidRPr="00673FB9" w:rsidRDefault="00391455" w:rsidP="00673FB9">
      <w:pPr>
        <w:spacing w:before="120"/>
        <w:jc w:val="both"/>
        <w:rPr>
          <w:rFonts w:ascii="Times New Roman" w:hAnsi="Times New Roman"/>
          <w:szCs w:val="22"/>
        </w:rPr>
      </w:pPr>
    </w:p>
    <w:tbl>
      <w:tblPr>
        <w:tblW w:w="99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03"/>
        <w:gridCol w:w="8060"/>
      </w:tblGrid>
      <w:tr w:rsidR="00391455" w:rsidRPr="00391455" w:rsidTr="00391455">
        <w:trPr>
          <w:trHeight w:val="90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DENOMINAZIONE Rilievo </w:t>
            </w:r>
          </w:p>
        </w:tc>
        <w:tc>
          <w:tcPr>
            <w:tcW w:w="7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Se l'area del rilievo si trova all’interno di un’area protetta specificare codice EUAP http://www.minambiente.it/sites/default/files/archivio/normativa/dm_27_04_2010.pdf  e numero progressivo se presenti più stazioni di campionamento nella stessa area. Es. EUAP0079_1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HABITAT</w:t>
            </w:r>
            <w:r w:rsidRPr="00391455">
              <w:rPr>
                <w:rFonts w:ascii="Calibri" w:eastAsia="Times New Roman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Codice e denominazione dell’habitat secondo Allegato I Direttiva Habitat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Data rilievo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gg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/mm/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aaaa</w:t>
            </w:r>
            <w:proofErr w:type="spellEnd"/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Autore/i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Nome Cognome 1, Nome Cognome 2, ecc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Regione Amministrativa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Provincia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Comune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Località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Toponimo locale</w:t>
            </w:r>
          </w:p>
        </w:tc>
      </w:tr>
      <w:tr w:rsidR="00391455" w:rsidRPr="00391455" w:rsidTr="00391455">
        <w:trPr>
          <w:trHeight w:val="12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Inclusione in Rete Natura 2000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Inserire codice e denominazione secondo liste nazionali http://www.minambiente.it/pagina/sic-zsc-e-zps-italia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Coordinata N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Indicare la coordinata N del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centroide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dell’area del rilievo in gradi decimali, WGS84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Coordinata 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Indicare la coordinata E del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centroide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dell’area del rilievo in gradi decimali, WGS84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Quota (m)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Altitudine in metri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Esposizione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Indicare il quadrante (es. N, NE, NNE, S, SE, ecc)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Pendenza (°)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Substrato geologico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5D47A2" w:rsidTr="00391455">
        <w:trPr>
          <w:trHeight w:val="945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Area del rilievo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  <w:lang w:val="en-US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Estensione del rilievo in m</w:t>
            </w: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  <w:vertAlign w:val="superscript"/>
              </w:rPr>
              <w:t>2</w:t>
            </w: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. Attenersi agli standard indicati in: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Chytrý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M., &amp;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Otýpková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Z. (2003). </w:t>
            </w: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  <w:lang w:val="en-US"/>
              </w:rPr>
              <w:t xml:space="preserve">Plot sizes used for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  <w:lang w:val="en-US"/>
              </w:rPr>
              <w:t>phytosociological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  <w:lang w:val="en-US"/>
              </w:rPr>
              <w:t xml:space="preserve"> sampling of European vegetation. </w:t>
            </w:r>
            <w:r w:rsidRPr="00391455">
              <w:rPr>
                <w:rFonts w:ascii="Calibri" w:eastAsia="Times New Roman" w:hAnsi="Calibri"/>
                <w:i/>
                <w:iCs/>
                <w:color w:val="7F7F7F" w:themeColor="text1" w:themeTint="80"/>
                <w:sz w:val="22"/>
                <w:szCs w:val="22"/>
                <w:lang w:val="en-US"/>
              </w:rPr>
              <w:t>Journal of Vegetation Science</w:t>
            </w: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  <w:lang w:val="en-US"/>
              </w:rPr>
              <w:t>, 14(4), 563-570.</w:t>
            </w:r>
          </w:p>
        </w:tc>
      </w:tr>
      <w:tr w:rsidR="00E65A52" w:rsidRPr="00391455" w:rsidTr="00391455">
        <w:trPr>
          <w:trHeight w:val="300"/>
          <w:ins w:id="0" w:author="a" w:date="2018-02-06T12:22:00Z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5A52" w:rsidRPr="00391455" w:rsidRDefault="00E65A52" w:rsidP="00391455">
            <w:pPr>
              <w:rPr>
                <w:ins w:id="1" w:author="a" w:date="2018-02-06T12:22:00Z"/>
                <w:rFonts w:ascii="Calibri" w:eastAsia="Times New Roman" w:hAnsi="Calibri"/>
                <w:b/>
                <w:bCs/>
                <w:color w:val="auto"/>
                <w:szCs w:val="22"/>
              </w:rPr>
            </w:pPr>
            <w:ins w:id="2" w:author="a" w:date="2018-02-06T12:22:00Z">
              <w:r w:rsidRPr="00391455">
                <w:rPr>
                  <w:rFonts w:ascii="Calibri" w:eastAsia="Times New Roman" w:hAnsi="Calibri"/>
                  <w:b/>
                  <w:bCs/>
                  <w:color w:val="auto"/>
                  <w:sz w:val="22"/>
                  <w:szCs w:val="22"/>
                </w:rPr>
                <w:t>Area del rilievo</w:t>
              </w:r>
              <w:r>
                <w:rPr>
                  <w:rFonts w:ascii="Calibri" w:eastAsia="Times New Roman" w:hAnsi="Calibri"/>
                  <w:b/>
                  <w:bCs/>
                  <w:color w:val="auto"/>
                  <w:sz w:val="22"/>
                  <w:szCs w:val="22"/>
                </w:rPr>
                <w:t xml:space="preserve"> integrata (per spiegazioni vedi addenda)</w:t>
              </w:r>
            </w:ins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5A52" w:rsidRPr="00391455" w:rsidRDefault="00E65A52" w:rsidP="00391455">
            <w:pPr>
              <w:rPr>
                <w:ins w:id="3" w:author="a" w:date="2018-02-06T12:22:00Z"/>
                <w:rFonts w:ascii="Calibri" w:eastAsia="Times New Roman" w:hAnsi="Calibri"/>
                <w:color w:val="7F7F7F" w:themeColor="text1" w:themeTint="80"/>
                <w:szCs w:val="22"/>
              </w:rPr>
            </w:pPr>
            <w:ins w:id="4" w:author="a" w:date="2018-02-06T12:23:00Z">
              <w:r>
                <w:rPr>
                  <w:rFonts w:ascii="Calibri" w:eastAsia="Times New Roman" w:hAnsi="Calibri"/>
                  <w:color w:val="7F7F7F" w:themeColor="text1" w:themeTint="80"/>
                  <w:sz w:val="22"/>
                  <w:szCs w:val="22"/>
                </w:rPr>
                <w:t>si/no</w:t>
              </w:r>
            </w:ins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Valore di copertura totale (in %)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Valore di copertura strato 1 (in %)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Valore di copertura strato 2 (in %)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Valore di copertura strato n (in %)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variabile habitat-specifica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Variabili habitat-specifiche (es. Parametri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idro-geo-morfologici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Metriche del paesaggio, Caratteristiche pedologiche,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eec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.)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lastRenderedPageBreak/>
              <w:t>variabile habitat-specifica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Variabili habitat-specifiche (es. Parametri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idro-geo-morfologici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Metriche del paesaggio, Caratteristiche pedologiche,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eec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.)</w:t>
            </w:r>
          </w:p>
        </w:tc>
      </w:tr>
      <w:tr w:rsidR="00391455" w:rsidRPr="00391455" w:rsidTr="00391455">
        <w:trPr>
          <w:trHeight w:val="9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variabile habitat-specifica n (</w:t>
            </w:r>
            <w:r w:rsidRPr="00391455">
              <w:rPr>
                <w:rFonts w:ascii="Calibri" w:eastAsia="Times New Roman" w:hAnsi="Calibri"/>
                <w:color w:val="auto"/>
                <w:sz w:val="22"/>
                <w:szCs w:val="22"/>
              </w:rPr>
              <w:t>è possibile inserire fino ad un massimo di 5 variabili habitat-specifiche</w:t>
            </w: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Variabili habitat-specifiche (es. Parametri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idro-geo-morfologici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Metriche del paesaggio, Caratteristiche pedologiche,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eec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.)</w:t>
            </w:r>
          </w:p>
        </w:tc>
      </w:tr>
      <w:tr w:rsidR="00391455" w:rsidRPr="00391455" w:rsidTr="00391455">
        <w:trPr>
          <w:trHeight w:val="555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specie tipiche animali 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nome scientifico della specie, se individuate più specie inserire i nomi separati da virgola (es.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Bufo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bufo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Zerithia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polixena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)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Pressione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pressione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pressione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Pressione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pressione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pressione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Pressione n (</w:t>
            </w:r>
            <w:r w:rsidRPr="00391455">
              <w:rPr>
                <w:rFonts w:ascii="Calibri" w:eastAsia="Times New Roman" w:hAnsi="Calibri"/>
                <w:color w:val="auto"/>
                <w:sz w:val="22"/>
                <w:szCs w:val="22"/>
              </w:rPr>
              <w:t>è possibile inserire righe fino ad un massimo di 10 pressioni</w:t>
            </w: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pressione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pressione n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Minaccia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minaccia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minaccia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Minaccia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minaccia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minaccia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Minaccia  n (</w:t>
            </w:r>
            <w:r w:rsidRPr="00391455">
              <w:rPr>
                <w:rFonts w:ascii="Calibri" w:eastAsia="Times New Roman" w:hAnsi="Calibri"/>
                <w:color w:val="auto"/>
                <w:sz w:val="22"/>
                <w:szCs w:val="22"/>
              </w:rPr>
              <w:t>è possibile inserire righe fino ad un massimo di 10 minacce</w:t>
            </w: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minaccia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Importanza minaccia n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H se alta importanza, M se media importanza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Misura di conservazione1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della misura di conservazione (http://cdr.eionet.europa.eu/help/habitats_art17/index_html) </w:t>
            </w:r>
          </w:p>
        </w:tc>
      </w:tr>
      <w:tr w:rsidR="00391455" w:rsidRPr="00391455" w:rsidTr="00391455">
        <w:trPr>
          <w:trHeight w:val="57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Pressione target della Misura di conservazione  1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Inserire codice pressione target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Misura di conservazione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Codice della misura di conservazione (http://cdr.eionet.europa.eu/help/habitats_art17/index_html) </w:t>
            </w:r>
          </w:p>
        </w:tc>
      </w:tr>
      <w:tr w:rsidR="00391455" w:rsidRPr="00391455" w:rsidTr="00391455">
        <w:trPr>
          <w:trHeight w:val="57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Pressione target della Misura di conservazione 2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Inserire codice pressione target</w:t>
            </w:r>
          </w:p>
        </w:tc>
      </w:tr>
      <w:tr w:rsidR="00391455" w:rsidRPr="00391455" w:rsidTr="00391455">
        <w:trPr>
          <w:trHeight w:val="123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 xml:space="preserve">Misura di conservazione n (è possibile inserire righe fino ad un massimo di 5 </w:t>
            </w: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lastRenderedPageBreak/>
              <w:t>misure di conservazione)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lastRenderedPageBreak/>
              <w:t xml:space="preserve">Inserire Codice della misura di conservazione (http://cdr.eionet.europa.eu/help/habitats_art17/index_html) 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lastRenderedPageBreak/>
              <w:t>Pressione target della Misura di conservazione n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Inserire codice pressione target</w:t>
            </w:r>
          </w:p>
        </w:tc>
      </w:tr>
      <w:tr w:rsidR="00391455" w:rsidRPr="00391455" w:rsidTr="00391455">
        <w:trPr>
          <w:trHeight w:val="3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NOTE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inserire eventuali note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Genere1 Specie1 Autore1 (strato eventuale)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valore di copertura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Braun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Blanquet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- SI RACCOMANDA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DI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ATTENERSI ALLA NOMENCLATURA Conti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al, 2005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Genere2 Specie2 Autore2 (strato eventuale)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valore di copertura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Braun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Blanquet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- SI RACCOMANDA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DI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ATTENERSI ALLA NOMENCLATURA Conti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al, 2005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Genere3 Specie3 Autore3 (strato eventuale)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valore di copertura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Braun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Blanquet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- SI RACCOMANDA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DI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ATTENERSI ALLA NOMENCLATURA Conti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al, 2005 </w:t>
            </w:r>
          </w:p>
        </w:tc>
      </w:tr>
      <w:tr w:rsidR="00391455" w:rsidRPr="00391455" w:rsidTr="00391455">
        <w:trPr>
          <w:trHeight w:val="60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b/>
                <w:bCs/>
                <w:color w:val="auto"/>
                <w:szCs w:val="22"/>
              </w:rPr>
            </w:pPr>
            <w:r w:rsidRPr="00391455">
              <w:rPr>
                <w:rFonts w:ascii="Calibri" w:eastAsia="Times New Roman" w:hAnsi="Calibri"/>
                <w:b/>
                <w:bCs/>
                <w:color w:val="auto"/>
                <w:sz w:val="22"/>
                <w:szCs w:val="22"/>
              </w:rPr>
              <w:t>Genere n Specie n Autore n (strato eventuale)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1455" w:rsidRPr="00391455" w:rsidRDefault="00391455" w:rsidP="00391455">
            <w:pPr>
              <w:rPr>
                <w:rFonts w:ascii="Calibri" w:eastAsia="Times New Roman" w:hAnsi="Calibri"/>
                <w:color w:val="7F7F7F" w:themeColor="text1" w:themeTint="80"/>
                <w:szCs w:val="22"/>
              </w:rPr>
            </w:pPr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Inserire valore di copertura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Braun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Blanquet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- SI RACCOMANDA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DI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ATTENERSI ALLA NOMENCLATURA Conti </w:t>
            </w:r>
            <w:proofErr w:type="spellStart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>et</w:t>
            </w:r>
            <w:proofErr w:type="spellEnd"/>
            <w:r w:rsidRPr="00391455">
              <w:rPr>
                <w:rFonts w:ascii="Calibri" w:eastAsia="Times New Roman" w:hAnsi="Calibri"/>
                <w:color w:val="7F7F7F" w:themeColor="text1" w:themeTint="80"/>
                <w:sz w:val="22"/>
                <w:szCs w:val="22"/>
              </w:rPr>
              <w:t xml:space="preserve"> al, 2005 </w:t>
            </w:r>
          </w:p>
        </w:tc>
      </w:tr>
    </w:tbl>
    <w:p w:rsidR="00673FB9" w:rsidRPr="00673FB9" w:rsidRDefault="00673FB9">
      <w:pPr>
        <w:spacing w:after="200" w:line="276" w:lineRule="auto"/>
        <w:rPr>
          <w:rFonts w:ascii="Times New Roman" w:hAnsi="Times New Roman"/>
          <w:b/>
          <w:sz w:val="22"/>
          <w:szCs w:val="22"/>
        </w:rPr>
      </w:pPr>
    </w:p>
    <w:p w:rsidR="00391455" w:rsidRDefault="00673FB9" w:rsidP="003F74CD">
      <w:pPr>
        <w:spacing w:before="120"/>
        <w:ind w:right="638"/>
        <w:jc w:val="both"/>
        <w:rPr>
          <w:rFonts w:ascii="Times New Roman" w:hAnsi="Times New Roman"/>
          <w:sz w:val="22"/>
          <w:szCs w:val="22"/>
        </w:rPr>
      </w:pPr>
      <w:r w:rsidRPr="00673FB9">
        <w:rPr>
          <w:rFonts w:ascii="Times New Roman" w:hAnsi="Times New Roman"/>
          <w:b/>
          <w:sz w:val="22"/>
          <w:szCs w:val="22"/>
        </w:rPr>
        <w:t>Addenda alla scheda di rilevamento di campo</w:t>
      </w:r>
      <w:r w:rsidR="00391455">
        <w:rPr>
          <w:rFonts w:ascii="Times New Roman" w:hAnsi="Times New Roman"/>
          <w:b/>
          <w:sz w:val="22"/>
          <w:szCs w:val="22"/>
        </w:rPr>
        <w:t>.</w:t>
      </w:r>
    </w:p>
    <w:p w:rsidR="00391455" w:rsidRDefault="00673FB9" w:rsidP="003F74CD">
      <w:pPr>
        <w:spacing w:before="120"/>
        <w:ind w:right="638"/>
        <w:jc w:val="both"/>
        <w:rPr>
          <w:rFonts w:ascii="Times New Roman" w:hAnsi="Times New Roman"/>
          <w:sz w:val="22"/>
          <w:szCs w:val="22"/>
        </w:rPr>
      </w:pPr>
      <w:r w:rsidRPr="00673FB9">
        <w:rPr>
          <w:rFonts w:ascii="Times New Roman" w:hAnsi="Times New Roman"/>
          <w:sz w:val="22"/>
          <w:szCs w:val="22"/>
        </w:rPr>
        <w:t xml:space="preserve">Oltre </w:t>
      </w:r>
      <w:r w:rsidR="00E65A52">
        <w:rPr>
          <w:rFonts w:ascii="Times New Roman" w:hAnsi="Times New Roman"/>
          <w:sz w:val="22"/>
          <w:szCs w:val="22"/>
        </w:rPr>
        <w:t>format alle istruzioni di carattere</w:t>
      </w:r>
      <w:r w:rsidRPr="00673FB9">
        <w:rPr>
          <w:rFonts w:ascii="Times New Roman" w:hAnsi="Times New Roman"/>
          <w:sz w:val="22"/>
          <w:szCs w:val="22"/>
        </w:rPr>
        <w:t xml:space="preserve"> generale</w:t>
      </w:r>
      <w:r w:rsidR="00A17243">
        <w:rPr>
          <w:rFonts w:ascii="Times New Roman" w:hAnsi="Times New Roman"/>
          <w:sz w:val="22"/>
          <w:szCs w:val="22"/>
        </w:rPr>
        <w:t>,</w:t>
      </w:r>
      <w:r w:rsidRPr="00673FB9">
        <w:rPr>
          <w:rFonts w:ascii="Times New Roman" w:hAnsi="Times New Roman"/>
          <w:sz w:val="22"/>
          <w:szCs w:val="22"/>
        </w:rPr>
        <w:t xml:space="preserve"> </w:t>
      </w:r>
      <w:r w:rsidR="00391455">
        <w:rPr>
          <w:rFonts w:ascii="Times New Roman" w:hAnsi="Times New Roman"/>
          <w:sz w:val="22"/>
          <w:szCs w:val="22"/>
        </w:rPr>
        <w:t>per alcuni campi vengono fornite indicazioni specifiche per una corre</w:t>
      </w:r>
      <w:r w:rsidR="00A17243">
        <w:rPr>
          <w:rFonts w:ascii="Times New Roman" w:hAnsi="Times New Roman"/>
          <w:sz w:val="22"/>
          <w:szCs w:val="22"/>
        </w:rPr>
        <w:t>t</w:t>
      </w:r>
      <w:r w:rsidR="00391455">
        <w:rPr>
          <w:rFonts w:ascii="Times New Roman" w:hAnsi="Times New Roman"/>
          <w:sz w:val="22"/>
          <w:szCs w:val="22"/>
        </w:rPr>
        <w:t>ta compilazione.</w:t>
      </w:r>
    </w:p>
    <w:p w:rsidR="005256ED" w:rsidRDefault="005256ED" w:rsidP="00C230D4">
      <w:pPr>
        <w:spacing w:before="120" w:line="276" w:lineRule="auto"/>
        <w:ind w:right="458"/>
        <w:jc w:val="both"/>
        <w:rPr>
          <w:rFonts w:ascii="Calibri" w:eastAsia="Times New Roman" w:hAnsi="Calibr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</w:rPr>
        <w:t xml:space="preserve">- </w:t>
      </w:r>
      <w:r w:rsidR="00391455" w:rsidRPr="005256ED">
        <w:rPr>
          <w:rFonts w:asciiTheme="minorHAnsi" w:hAnsiTheme="minorHAnsi"/>
          <w:b/>
        </w:rPr>
        <w:t>Campo</w:t>
      </w:r>
      <w:r w:rsidRPr="005256ED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“</w:t>
      </w:r>
      <w:r w:rsidRPr="005256ED">
        <w:rPr>
          <w:rFonts w:asciiTheme="minorHAnsi" w:hAnsiTheme="minorHAnsi"/>
          <w:b/>
        </w:rPr>
        <w:t>Area del rilievo</w:t>
      </w:r>
      <w:r>
        <w:rPr>
          <w:rFonts w:asciiTheme="minorHAnsi" w:hAnsiTheme="minorHAnsi"/>
          <w:b/>
        </w:rPr>
        <w:t>”</w:t>
      </w:r>
      <w:r>
        <w:rPr>
          <w:rFonts w:ascii="Calibri" w:eastAsia="Times New Roman" w:hAnsi="Calibri"/>
          <w:b/>
          <w:bCs/>
          <w:color w:val="auto"/>
          <w:sz w:val="22"/>
          <w:szCs w:val="22"/>
        </w:rPr>
        <w:t>:</w:t>
      </w:r>
    </w:p>
    <w:p w:rsidR="00C230D4" w:rsidRPr="001F75E9" w:rsidRDefault="00C230D4" w:rsidP="00C230D4">
      <w:pPr>
        <w:spacing w:before="120" w:line="276" w:lineRule="auto"/>
        <w:ind w:right="458"/>
        <w:jc w:val="both"/>
      </w:pPr>
      <w:r>
        <w:t>P</w:t>
      </w:r>
      <w:r w:rsidRPr="001F75E9">
        <w:t>ossono essere in</w:t>
      </w:r>
      <w:r>
        <w:t>di</w:t>
      </w:r>
      <w:r w:rsidRPr="001F75E9">
        <w:t xml:space="preserve">cate </w:t>
      </w:r>
      <w:r>
        <w:t>4 superfici di rilevamento standard per tipo di formazione (</w:t>
      </w:r>
      <w:proofErr w:type="spellStart"/>
      <w:r>
        <w:t>Chytry</w:t>
      </w:r>
      <w:proofErr w:type="spellEnd"/>
      <w:r>
        <w:t xml:space="preserve"> &amp; </w:t>
      </w:r>
      <w:proofErr w:type="spellStart"/>
      <w:r>
        <w:t>Otypkova</w:t>
      </w:r>
      <w:proofErr w:type="spellEnd"/>
      <w:r>
        <w:t xml:space="preserve"> 2003)</w:t>
      </w:r>
      <w:r>
        <w:rPr>
          <w:rStyle w:val="Rimandonotaapidipagina"/>
        </w:rPr>
        <w:footnoteReference w:id="1"/>
      </w:r>
      <w:r w:rsidRPr="001F75E9">
        <w:t>:</w:t>
      </w:r>
    </w:p>
    <w:tbl>
      <w:tblPr>
        <w:tblW w:w="54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66"/>
        <w:gridCol w:w="4574"/>
      </w:tblGrid>
      <w:tr w:rsidR="00C230D4" w:rsidRPr="001F75E9" w:rsidTr="00E9158E">
        <w:trPr>
          <w:trHeight w:val="900"/>
        </w:trPr>
        <w:tc>
          <w:tcPr>
            <w:tcW w:w="866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>4 m</w:t>
            </w:r>
            <w:r w:rsidRPr="001F75E9">
              <w:rPr>
                <w:rFonts w:ascii="Calibri" w:eastAsia="Times New Roman" w:hAnsi="Calibri"/>
                <w:sz w:val="22"/>
                <w:szCs w:val="22"/>
                <w:vertAlign w:val="superscript"/>
              </w:rPr>
              <w:t>2</w:t>
            </w: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4574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Vegetazione acquatica e bassa vegetazione terrestre  (es.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Montio-Cardaminetea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Bidentetea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>, ecc)</w:t>
            </w:r>
          </w:p>
        </w:tc>
      </w:tr>
      <w:tr w:rsidR="00C230D4" w:rsidRPr="001F75E9" w:rsidTr="00E9158E">
        <w:trPr>
          <w:trHeight w:val="900"/>
        </w:trPr>
        <w:tc>
          <w:tcPr>
            <w:tcW w:w="866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>16 m</w:t>
            </w:r>
            <w:r w:rsidRPr="001F75E9">
              <w:rPr>
                <w:rFonts w:ascii="Calibri" w:eastAsia="Times New Roman" w:hAnsi="Calibri"/>
                <w:sz w:val="22"/>
                <w:szCs w:val="22"/>
                <w:vertAlign w:val="superscript"/>
              </w:rPr>
              <w:t>2</w:t>
            </w: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4574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Vegetazione erbacea (es.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Phragmito-Magnocaricetea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Thlaspietea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rotundifolii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Lygeo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-Stipetea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>)</w:t>
            </w:r>
          </w:p>
        </w:tc>
      </w:tr>
      <w:tr w:rsidR="00C230D4" w:rsidRPr="001F75E9" w:rsidTr="00E9158E">
        <w:trPr>
          <w:trHeight w:val="900"/>
        </w:trPr>
        <w:tc>
          <w:tcPr>
            <w:tcW w:w="866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>50 m</w:t>
            </w:r>
            <w:r w:rsidRPr="001F75E9">
              <w:rPr>
                <w:rFonts w:ascii="Calibri" w:eastAsia="Times New Roman" w:hAnsi="Calibri"/>
                <w:sz w:val="22"/>
                <w:szCs w:val="22"/>
                <w:vertAlign w:val="superscript"/>
              </w:rPr>
              <w:t>2</w:t>
            </w: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4574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Vegetazione arbustiva (es.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Epilobietea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angustifolii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Rhamno-Prunetea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Alnetea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glutinosae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 w:rsidRPr="001F75E9">
              <w:rPr>
                <w:rFonts w:ascii="Calibri" w:eastAsia="Times New Roman" w:hAnsi="Calibri"/>
                <w:sz w:val="22"/>
                <w:szCs w:val="22"/>
              </w:rPr>
              <w:t>Cisto-Lavanduletea</w:t>
            </w:r>
            <w:proofErr w:type="spellEnd"/>
            <w:r w:rsidRPr="001F75E9">
              <w:rPr>
                <w:rFonts w:ascii="Calibri" w:eastAsia="Times New Roman" w:hAnsi="Calibri"/>
                <w:sz w:val="22"/>
                <w:szCs w:val="22"/>
              </w:rPr>
              <w:t>)</w:t>
            </w:r>
          </w:p>
        </w:tc>
      </w:tr>
      <w:tr w:rsidR="00C230D4" w:rsidRPr="001F75E9" w:rsidTr="00E9158E">
        <w:trPr>
          <w:trHeight w:val="345"/>
        </w:trPr>
        <w:tc>
          <w:tcPr>
            <w:tcW w:w="866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>200 m</w:t>
            </w:r>
            <w:r w:rsidRPr="001F75E9">
              <w:rPr>
                <w:rFonts w:ascii="Calibri" w:eastAsia="Times New Roman" w:hAnsi="Calibri"/>
                <w:sz w:val="22"/>
                <w:szCs w:val="22"/>
                <w:vertAlign w:val="superscript"/>
              </w:rPr>
              <w:t>2</w:t>
            </w: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</w:tc>
        <w:tc>
          <w:tcPr>
            <w:tcW w:w="4574" w:type="dxa"/>
            <w:shd w:val="clear" w:color="auto" w:fill="auto"/>
            <w:vAlign w:val="bottom"/>
            <w:hideMark/>
          </w:tcPr>
          <w:p w:rsidR="00C230D4" w:rsidRPr="001F75E9" w:rsidRDefault="00C230D4" w:rsidP="00E9158E">
            <w:pPr>
              <w:rPr>
                <w:rFonts w:ascii="Calibri" w:eastAsia="Times New Roman" w:hAnsi="Calibri"/>
                <w:szCs w:val="22"/>
              </w:rPr>
            </w:pPr>
            <w:r w:rsidRPr="001F75E9">
              <w:rPr>
                <w:rFonts w:ascii="Calibri" w:eastAsia="Times New Roman" w:hAnsi="Calibri"/>
                <w:sz w:val="22"/>
                <w:szCs w:val="22"/>
              </w:rPr>
              <w:t xml:space="preserve">Vegetazione forestale  </w:t>
            </w:r>
          </w:p>
        </w:tc>
      </w:tr>
    </w:tbl>
    <w:p w:rsidR="006B3A9F" w:rsidRDefault="006B3A9F" w:rsidP="00C230D4">
      <w:pPr>
        <w:spacing w:before="120" w:line="276" w:lineRule="auto"/>
        <w:ind w:right="458"/>
        <w:jc w:val="both"/>
        <w:rPr>
          <w:b/>
          <w:bCs/>
          <w:color w:val="4F81BD" w:themeColor="accent1"/>
          <w:sz w:val="18"/>
          <w:szCs w:val="18"/>
        </w:rPr>
      </w:pPr>
    </w:p>
    <w:p w:rsidR="00C230D4" w:rsidRDefault="00171B20" w:rsidP="00C230D4">
      <w:pPr>
        <w:spacing w:before="120" w:line="276" w:lineRule="auto"/>
        <w:ind w:right="458"/>
        <w:jc w:val="both"/>
      </w:pPr>
      <w:r>
        <w:t>Nel caso di estrema frammentazione dell’habitat è possibile</w:t>
      </w:r>
      <w:r w:rsidR="00A17243">
        <w:t>, indicandolo</w:t>
      </w:r>
      <w:r w:rsidR="005D47A2">
        <w:t xml:space="preserve"> nell’apposito campo</w:t>
      </w:r>
      <w:r w:rsidR="00A17243">
        <w:t>, eseguire</w:t>
      </w:r>
      <w:r>
        <w:t xml:space="preserve"> un rilievo integrato che accorpi più aree inferiori all’area minima.</w:t>
      </w:r>
    </w:p>
    <w:p w:rsidR="005256ED" w:rsidRDefault="005256ED" w:rsidP="00C230D4">
      <w:pPr>
        <w:spacing w:before="120" w:line="276" w:lineRule="auto"/>
        <w:ind w:right="458"/>
        <w:jc w:val="both"/>
      </w:pPr>
    </w:p>
    <w:p w:rsidR="005256ED" w:rsidRDefault="005256ED" w:rsidP="00C230D4">
      <w:pPr>
        <w:spacing w:before="120" w:line="276" w:lineRule="auto"/>
        <w:ind w:right="458"/>
        <w:jc w:val="both"/>
      </w:pPr>
      <w:r>
        <w:rPr>
          <w:rFonts w:asciiTheme="minorHAnsi" w:hAnsiTheme="minorHAnsi"/>
          <w:b/>
        </w:rPr>
        <w:t xml:space="preserve"> - </w:t>
      </w:r>
      <w:r w:rsidRPr="005256ED">
        <w:rPr>
          <w:rFonts w:asciiTheme="minorHAnsi" w:hAnsiTheme="minorHAnsi"/>
          <w:b/>
        </w:rPr>
        <w:t>Campo/i variabile habitat-specifica</w:t>
      </w:r>
      <w:r>
        <w:rPr>
          <w:rFonts w:ascii="Calibri" w:eastAsia="Times New Roman" w:hAnsi="Calibri"/>
          <w:b/>
          <w:bCs/>
          <w:color w:val="auto"/>
          <w:sz w:val="22"/>
          <w:szCs w:val="22"/>
        </w:rPr>
        <w:t>:</w:t>
      </w:r>
    </w:p>
    <w:p w:rsidR="005256ED" w:rsidRDefault="00F31E14">
      <w:pPr>
        <w:spacing w:before="120"/>
        <w:ind w:right="63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Allo scopo di completare le informazioni utili alla valutazione complessiva dello stato di conservazione</w:t>
      </w:r>
      <w:r w:rsidR="00C230D4" w:rsidRPr="00673FB9">
        <w:rPr>
          <w:rFonts w:ascii="Times New Roman" w:hAnsi="Times New Roman"/>
          <w:sz w:val="22"/>
          <w:szCs w:val="22"/>
        </w:rPr>
        <w:t xml:space="preserve"> potrà essere necessario integrare le informazioni </w:t>
      </w:r>
      <w:r>
        <w:rPr>
          <w:rFonts w:ascii="Times New Roman" w:hAnsi="Times New Roman"/>
          <w:sz w:val="22"/>
          <w:szCs w:val="22"/>
        </w:rPr>
        <w:t xml:space="preserve">di base, comuni per tutti i tipi di habitat, con variabili aggiuntive </w:t>
      </w:r>
      <w:r w:rsidR="005256ED">
        <w:rPr>
          <w:rFonts w:ascii="Times New Roman" w:hAnsi="Times New Roman"/>
          <w:sz w:val="22"/>
          <w:szCs w:val="22"/>
        </w:rPr>
        <w:t>habitat-</w:t>
      </w:r>
      <w:r>
        <w:rPr>
          <w:rFonts w:ascii="Times New Roman" w:hAnsi="Times New Roman"/>
          <w:sz w:val="22"/>
          <w:szCs w:val="22"/>
        </w:rPr>
        <w:t xml:space="preserve">specifiche. Per individuare tali variabili fare riferimento alle </w:t>
      </w:r>
      <w:r w:rsidR="005256ED">
        <w:rPr>
          <w:rFonts w:ascii="Times New Roman" w:hAnsi="Times New Roman"/>
          <w:sz w:val="22"/>
          <w:szCs w:val="22"/>
        </w:rPr>
        <w:t xml:space="preserve">singole </w:t>
      </w:r>
      <w:r>
        <w:rPr>
          <w:rFonts w:ascii="Times New Roman" w:hAnsi="Times New Roman"/>
          <w:sz w:val="22"/>
          <w:szCs w:val="22"/>
        </w:rPr>
        <w:t>schede di monitoraggio del manuale ISPRA</w:t>
      </w:r>
      <w:r>
        <w:rPr>
          <w:rStyle w:val="Rimandonotaapidipagina"/>
          <w:rFonts w:ascii="Times New Roman" w:hAnsi="Times New Roman"/>
          <w:sz w:val="22"/>
          <w:szCs w:val="22"/>
        </w:rPr>
        <w:footnoteReference w:id="2"/>
      </w:r>
      <w:r w:rsidR="005256ED">
        <w:rPr>
          <w:rFonts w:ascii="Times New Roman" w:hAnsi="Times New Roman"/>
          <w:sz w:val="22"/>
          <w:szCs w:val="22"/>
        </w:rPr>
        <w:t>.</w:t>
      </w:r>
      <w:r w:rsidR="00A17243">
        <w:rPr>
          <w:rFonts w:ascii="Times New Roman" w:hAnsi="Times New Roman"/>
          <w:sz w:val="22"/>
          <w:szCs w:val="22"/>
        </w:rPr>
        <w:t xml:space="preserve">Si riporta di </w:t>
      </w:r>
      <w:r w:rsidR="005256ED">
        <w:rPr>
          <w:rFonts w:ascii="Times New Roman" w:hAnsi="Times New Roman"/>
          <w:sz w:val="22"/>
          <w:szCs w:val="22"/>
        </w:rPr>
        <w:t>seguito</w:t>
      </w:r>
      <w:r w:rsidR="00A17243">
        <w:rPr>
          <w:rFonts w:ascii="Times New Roman" w:hAnsi="Times New Roman"/>
          <w:sz w:val="22"/>
          <w:szCs w:val="22"/>
        </w:rPr>
        <w:t>,</w:t>
      </w:r>
      <w:r w:rsidR="005256ED">
        <w:rPr>
          <w:rFonts w:ascii="Times New Roman" w:hAnsi="Times New Roman"/>
          <w:sz w:val="22"/>
          <w:szCs w:val="22"/>
        </w:rPr>
        <w:t xml:space="preserve"> </w:t>
      </w:r>
      <w:r w:rsidR="00A17243">
        <w:rPr>
          <w:rFonts w:ascii="Times New Roman" w:hAnsi="Times New Roman"/>
          <w:sz w:val="22"/>
          <w:szCs w:val="22"/>
        </w:rPr>
        <w:t xml:space="preserve">a titolo di esempio, </w:t>
      </w:r>
      <w:r w:rsidR="005256ED">
        <w:rPr>
          <w:rFonts w:ascii="Times New Roman" w:hAnsi="Times New Roman"/>
          <w:sz w:val="22"/>
          <w:szCs w:val="22"/>
        </w:rPr>
        <w:t xml:space="preserve">una tabella riassuntiva di alcune variabili </w:t>
      </w:r>
      <w:r w:rsidR="00A17243">
        <w:rPr>
          <w:rFonts w:ascii="Times New Roman" w:hAnsi="Times New Roman"/>
          <w:sz w:val="22"/>
          <w:szCs w:val="22"/>
        </w:rPr>
        <w:t xml:space="preserve">aggiuntive </w:t>
      </w:r>
      <w:r w:rsidR="005256ED">
        <w:rPr>
          <w:rFonts w:ascii="Times New Roman" w:hAnsi="Times New Roman"/>
          <w:sz w:val="22"/>
          <w:szCs w:val="22"/>
        </w:rPr>
        <w:t>relative alle macrocategorie degli habitat forestali e degli habitat acquatici.</w:t>
      </w:r>
    </w:p>
    <w:p w:rsidR="009D1638" w:rsidRDefault="009D1638" w:rsidP="003F74CD">
      <w:pPr>
        <w:spacing w:before="120"/>
        <w:ind w:right="638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Grigliatabella"/>
        <w:tblW w:w="0" w:type="auto"/>
        <w:tblLook w:val="04A0"/>
      </w:tblPr>
      <w:tblGrid>
        <w:gridCol w:w="3292"/>
        <w:gridCol w:w="5833"/>
      </w:tblGrid>
      <w:tr w:rsidR="006B3A9F" w:rsidTr="00171B20">
        <w:trPr>
          <w:trHeight w:val="381"/>
        </w:trPr>
        <w:tc>
          <w:tcPr>
            <w:tcW w:w="3292" w:type="dxa"/>
          </w:tcPr>
          <w:p w:rsidR="006B3A9F" w:rsidRDefault="006B3A9F" w:rsidP="003F74CD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Habitat</w:t>
            </w:r>
          </w:p>
        </w:tc>
        <w:tc>
          <w:tcPr>
            <w:tcW w:w="5833" w:type="dxa"/>
          </w:tcPr>
          <w:p w:rsidR="006B3A9F" w:rsidRPr="00673FB9" w:rsidRDefault="006B3A9F" w:rsidP="003F74CD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Variabili aggiuntive</w:t>
            </w:r>
          </w:p>
        </w:tc>
      </w:tr>
      <w:tr w:rsidR="009D1638" w:rsidTr="00171B20">
        <w:trPr>
          <w:trHeight w:val="381"/>
        </w:trPr>
        <w:tc>
          <w:tcPr>
            <w:tcW w:w="3292" w:type="dxa"/>
          </w:tcPr>
          <w:p w:rsidR="009D1638" w:rsidRDefault="00C230D4" w:rsidP="003F74CD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Habitat forestali – Gruppo 9</w:t>
            </w:r>
          </w:p>
        </w:tc>
        <w:tc>
          <w:tcPr>
            <w:tcW w:w="5833" w:type="dxa"/>
          </w:tcPr>
          <w:p w:rsidR="009D1638" w:rsidRDefault="00C230D4" w:rsidP="003F74CD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 w:rsidRPr="00673FB9">
              <w:rPr>
                <w:rFonts w:ascii="Times New Roman" w:hAnsi="Times New Roman"/>
                <w:szCs w:val="22"/>
              </w:rPr>
              <w:t>Presenza di legno morto</w:t>
            </w:r>
            <w:r>
              <w:rPr>
                <w:rFonts w:ascii="Times New Roman" w:hAnsi="Times New Roman"/>
                <w:szCs w:val="22"/>
              </w:rPr>
              <w:t xml:space="preserve">, </w:t>
            </w:r>
            <w:r w:rsidRPr="00673FB9">
              <w:rPr>
                <w:rFonts w:ascii="Times New Roman" w:eastAsiaTheme="minorHAnsi" w:hAnsi="Times New Roman"/>
                <w:bCs/>
                <w:szCs w:val="22"/>
                <w:lang w:eastAsia="en-US"/>
              </w:rPr>
              <w:t>Presenza</w:t>
            </w:r>
            <w:r>
              <w:rPr>
                <w:rFonts w:ascii="Times New Roman" w:eastAsiaTheme="minorHAnsi" w:hAnsi="Times New Roman"/>
                <w:bCs/>
                <w:szCs w:val="22"/>
                <w:lang w:eastAsia="en-US"/>
              </w:rPr>
              <w:t xml:space="preserve"> di</w:t>
            </w:r>
            <w:r w:rsidRPr="00673FB9">
              <w:rPr>
                <w:rFonts w:ascii="Times New Roman" w:eastAsiaTheme="minorHAnsi" w:hAnsi="Times New Roman"/>
                <w:bCs/>
                <w:szCs w:val="22"/>
                <w:lang w:eastAsia="en-US"/>
              </w:rPr>
              <w:t xml:space="preserve"> alberi vetusti</w:t>
            </w:r>
          </w:p>
        </w:tc>
      </w:tr>
      <w:tr w:rsidR="009D1638" w:rsidTr="00171B20">
        <w:trPr>
          <w:trHeight w:val="1660"/>
        </w:trPr>
        <w:tc>
          <w:tcPr>
            <w:tcW w:w="3292" w:type="dxa"/>
          </w:tcPr>
          <w:p w:rsidR="009D1638" w:rsidRDefault="00C230D4" w:rsidP="00C230D4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H</w:t>
            </w:r>
            <w:r w:rsidRPr="00673FB9">
              <w:rPr>
                <w:rFonts w:ascii="Times New Roman" w:hAnsi="Times New Roman"/>
                <w:szCs w:val="22"/>
              </w:rPr>
              <w:t xml:space="preserve">abitat acquatici </w:t>
            </w:r>
            <w:r>
              <w:rPr>
                <w:rFonts w:ascii="Times New Roman" w:hAnsi="Times New Roman"/>
                <w:szCs w:val="22"/>
              </w:rPr>
              <w:t>-</w:t>
            </w:r>
            <w:r w:rsidRPr="00673FB9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G</w:t>
            </w:r>
            <w:r w:rsidRPr="00673FB9">
              <w:rPr>
                <w:rFonts w:ascii="Times New Roman" w:hAnsi="Times New Roman"/>
                <w:szCs w:val="22"/>
              </w:rPr>
              <w:t>ruppo 3</w:t>
            </w:r>
          </w:p>
        </w:tc>
        <w:tc>
          <w:tcPr>
            <w:tcW w:w="5833" w:type="dxa"/>
          </w:tcPr>
          <w:p w:rsidR="009D1638" w:rsidRDefault="00C230D4" w:rsidP="00C230D4">
            <w:pPr>
              <w:spacing w:before="120"/>
              <w:ind w:right="638"/>
              <w:jc w:val="both"/>
              <w:rPr>
                <w:rFonts w:ascii="Times New Roman" w:hAnsi="Times New Roman"/>
                <w:szCs w:val="22"/>
              </w:rPr>
            </w:pPr>
            <w:r w:rsidRPr="00673FB9">
              <w:rPr>
                <w:rFonts w:ascii="Times New Roman" w:hAnsi="Times New Roman"/>
                <w:szCs w:val="22"/>
              </w:rPr>
              <w:t xml:space="preserve">Livello idrometrico (massima profondità del bacino, m), Massima profondità di crescita delle </w:t>
            </w:r>
            <w:proofErr w:type="spellStart"/>
            <w:r w:rsidRPr="00673FB9">
              <w:rPr>
                <w:rFonts w:ascii="Times New Roman" w:hAnsi="Times New Roman"/>
                <w:szCs w:val="22"/>
              </w:rPr>
              <w:t>macrofite</w:t>
            </w:r>
            <w:proofErr w:type="spellEnd"/>
            <w:r w:rsidRPr="00673FB9">
              <w:rPr>
                <w:rFonts w:ascii="Times New Roman" w:hAnsi="Times New Roman"/>
                <w:szCs w:val="22"/>
              </w:rPr>
              <w:t xml:space="preserve"> (m), Distanza dalla riva (m), Disco di Secchi (m), Qualità chimico-fisica dell’acqua (pH, Temperatura (°C), Conducibilità (μS cm-1), Ossigeno disciolto (%)),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Pr="00673FB9">
              <w:rPr>
                <w:rFonts w:ascii="Times New Roman" w:hAnsi="Times New Roman"/>
                <w:szCs w:val="22"/>
              </w:rPr>
              <w:t>Diametro medio delle pozze, Profondità media delle pozze</w:t>
            </w:r>
          </w:p>
        </w:tc>
      </w:tr>
    </w:tbl>
    <w:p w:rsidR="00A17243" w:rsidRDefault="00A17243">
      <w:pPr>
        <w:rPr>
          <w:rFonts w:ascii="Times New Roman" w:hAnsi="Times New Roman"/>
          <w:sz w:val="22"/>
          <w:szCs w:val="22"/>
        </w:rPr>
      </w:pPr>
    </w:p>
    <w:p w:rsidR="005256ED" w:rsidRDefault="005256E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 richiede inoltre di fornire </w:t>
      </w:r>
      <w:r w:rsidR="00F55D03">
        <w:rPr>
          <w:rFonts w:ascii="Times New Roman" w:hAnsi="Times New Roman"/>
          <w:sz w:val="22"/>
          <w:szCs w:val="22"/>
        </w:rPr>
        <w:t>una adeguata d</w:t>
      </w:r>
      <w:r w:rsidR="00F55D03" w:rsidRPr="007560B3">
        <w:rPr>
          <w:rFonts w:ascii="Times New Roman" w:hAnsi="Times New Roman"/>
          <w:sz w:val="22"/>
          <w:szCs w:val="22"/>
        </w:rPr>
        <w:t xml:space="preserve">ocumentazione </w:t>
      </w:r>
      <w:r w:rsidR="007560B3" w:rsidRPr="007560B3">
        <w:rPr>
          <w:rFonts w:ascii="Times New Roman" w:hAnsi="Times New Roman"/>
          <w:sz w:val="22"/>
          <w:szCs w:val="22"/>
        </w:rPr>
        <w:t>fotografica</w:t>
      </w:r>
      <w:r w:rsidR="00F55D03">
        <w:rPr>
          <w:rFonts w:ascii="Times New Roman" w:hAnsi="Times New Roman"/>
          <w:sz w:val="22"/>
          <w:szCs w:val="22"/>
        </w:rPr>
        <w:t xml:space="preserve"> per ciascun rilievo</w:t>
      </w:r>
      <w:r>
        <w:rPr>
          <w:rFonts w:ascii="Times New Roman" w:hAnsi="Times New Roman"/>
          <w:sz w:val="22"/>
          <w:szCs w:val="22"/>
        </w:rPr>
        <w:t xml:space="preserve">. Le immagini dovranno essere trasmesse a parte, in formato </w:t>
      </w:r>
      <w:proofErr w:type="spellStart"/>
      <w:r>
        <w:rPr>
          <w:rFonts w:ascii="Times New Roman" w:hAnsi="Times New Roman"/>
          <w:sz w:val="22"/>
          <w:szCs w:val="22"/>
        </w:rPr>
        <w:t>*jpeg</w:t>
      </w:r>
      <w:proofErr w:type="spellEnd"/>
      <w:r>
        <w:rPr>
          <w:rFonts w:ascii="Times New Roman" w:hAnsi="Times New Roman"/>
          <w:sz w:val="22"/>
          <w:szCs w:val="22"/>
        </w:rPr>
        <w:t xml:space="preserve"> e con la stessa denominazione del rilievo . In caso di più immagini relative ad un singolo rilievo al nome andrà aggiunto </w:t>
      </w:r>
      <w:r w:rsidR="00F55D03">
        <w:rPr>
          <w:rFonts w:ascii="Times New Roman" w:hAnsi="Times New Roman"/>
          <w:sz w:val="22"/>
          <w:szCs w:val="22"/>
        </w:rPr>
        <w:t xml:space="preserve">il </w:t>
      </w:r>
      <w:r>
        <w:rPr>
          <w:rFonts w:ascii="Times New Roman" w:hAnsi="Times New Roman"/>
          <w:sz w:val="22"/>
          <w:szCs w:val="22"/>
        </w:rPr>
        <w:t>numero progressivo</w:t>
      </w:r>
      <w:r w:rsidR="00F55D03">
        <w:rPr>
          <w:rFonts w:ascii="Times New Roman" w:hAnsi="Times New Roman"/>
          <w:sz w:val="22"/>
          <w:szCs w:val="22"/>
        </w:rPr>
        <w:t xml:space="preserve"> (es. XXX_1)</w:t>
      </w:r>
      <w:r>
        <w:rPr>
          <w:rFonts w:ascii="Times New Roman" w:hAnsi="Times New Roman"/>
          <w:sz w:val="22"/>
          <w:szCs w:val="22"/>
        </w:rPr>
        <w:t>.</w:t>
      </w:r>
    </w:p>
    <w:p w:rsidR="0003173F" w:rsidRDefault="005256E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sectPr w:rsidR="0003173F" w:rsidSect="00945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6B0" w:rsidRDefault="003826B0" w:rsidP="0085246D">
      <w:r>
        <w:separator/>
      </w:r>
    </w:p>
  </w:endnote>
  <w:endnote w:type="continuationSeparator" w:id="0">
    <w:p w:rsidR="003826B0" w:rsidRDefault="003826B0" w:rsidP="0085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6B0" w:rsidRDefault="003826B0" w:rsidP="0085246D">
      <w:r>
        <w:separator/>
      </w:r>
    </w:p>
  </w:footnote>
  <w:footnote w:type="continuationSeparator" w:id="0">
    <w:p w:rsidR="003826B0" w:rsidRDefault="003826B0" w:rsidP="0085246D">
      <w:r>
        <w:continuationSeparator/>
      </w:r>
    </w:p>
  </w:footnote>
  <w:footnote w:id="1">
    <w:p w:rsidR="00C230D4" w:rsidRDefault="00C230D4" w:rsidP="00C230D4">
      <w:pPr>
        <w:pStyle w:val="Testonotaapidipagina"/>
      </w:pPr>
      <w:r>
        <w:rPr>
          <w:rStyle w:val="Rimandonotaapidipagina"/>
        </w:rPr>
        <w:footnoteRef/>
      </w:r>
      <w:r w:rsidRPr="00073894">
        <w:rPr>
          <w:lang w:val="en-US"/>
        </w:rPr>
        <w:t xml:space="preserve"> </w:t>
      </w:r>
      <w:proofErr w:type="spellStart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>Chytrý</w:t>
      </w:r>
      <w:proofErr w:type="spellEnd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 xml:space="preserve">, M., &amp; </w:t>
      </w:r>
      <w:proofErr w:type="spellStart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>Otýpková</w:t>
      </w:r>
      <w:proofErr w:type="spellEnd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 xml:space="preserve">, Z. (2003). Plot sizes used for </w:t>
      </w:r>
      <w:proofErr w:type="spellStart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>phytosociological</w:t>
      </w:r>
      <w:proofErr w:type="spellEnd"/>
      <w:r w:rsidRPr="00073894">
        <w:rPr>
          <w:rFonts w:ascii="Arial" w:hAnsi="Arial" w:cs="Arial"/>
          <w:color w:val="222222"/>
          <w:shd w:val="clear" w:color="auto" w:fill="FFFFFF"/>
          <w:lang w:val="en-US"/>
        </w:rPr>
        <w:t xml:space="preserve"> sampling of European vegetation.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Journal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Vegetation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Science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14</w:t>
      </w:r>
      <w:r>
        <w:rPr>
          <w:rFonts w:ascii="Arial" w:hAnsi="Arial" w:cs="Arial"/>
          <w:color w:val="222222"/>
          <w:shd w:val="clear" w:color="auto" w:fill="FFFFFF"/>
        </w:rPr>
        <w:t>(4), 563-570.</w:t>
      </w:r>
    </w:p>
  </w:footnote>
  <w:footnote w:id="2">
    <w:p w:rsidR="00F31E14" w:rsidRDefault="00F31E14" w:rsidP="003A1786">
      <w:pPr>
        <w:autoSpaceDE w:val="0"/>
        <w:autoSpaceDN w:val="0"/>
        <w:adjustRightInd w:val="0"/>
      </w:pPr>
      <w:r>
        <w:rPr>
          <w:rStyle w:val="Rimandonotaapidipagina"/>
        </w:rPr>
        <w:footnoteRef/>
      </w:r>
      <w:r>
        <w:t xml:space="preserve"> </w:t>
      </w:r>
      <w:r w:rsidR="003A1786" w:rsidRPr="00B95CD8">
        <w:rPr>
          <w:rFonts w:ascii="Arial" w:hAnsi="Arial" w:cs="Arial"/>
          <w:color w:val="222222"/>
          <w:sz w:val="20"/>
          <w:shd w:val="clear" w:color="auto" w:fill="FFFFFF"/>
        </w:rPr>
        <w:t xml:space="preserve">Angelini P., Casella L., Grignetti A., Genovesi P. (ed.), 2016. Manuali per il monitoraggio di specie e habitat di interesse comunitario (Direttiva 92/43/CEE) in Italia: habitat. </w:t>
      </w:r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 xml:space="preserve">ISPRA, </w:t>
      </w:r>
      <w:proofErr w:type="spellStart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>Serie</w:t>
      </w:r>
      <w:proofErr w:type="spellEnd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 xml:space="preserve"> </w:t>
      </w:r>
      <w:proofErr w:type="spellStart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>Manuali</w:t>
      </w:r>
      <w:proofErr w:type="spellEnd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 xml:space="preserve"> e </w:t>
      </w:r>
      <w:proofErr w:type="spellStart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>linee</w:t>
      </w:r>
      <w:proofErr w:type="spellEnd"/>
      <w:r w:rsidR="003A1786" w:rsidRPr="003A1786">
        <w:rPr>
          <w:rFonts w:ascii="Arial" w:hAnsi="Arial" w:cs="Arial"/>
          <w:i/>
          <w:color w:val="222222"/>
          <w:sz w:val="20"/>
          <w:shd w:val="clear" w:color="auto" w:fill="FFFFFF"/>
          <w:lang w:val="en-US"/>
        </w:rPr>
        <w:t xml:space="preserve"> guida, 142/2016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60955"/>
    <w:multiLevelType w:val="hybridMultilevel"/>
    <w:tmpl w:val="60228408"/>
    <w:lvl w:ilvl="0" w:tplc="9EF0DC74">
      <w:start w:val="1"/>
      <w:numFmt w:val="decimal"/>
      <w:pStyle w:val="Par2"/>
      <w:lvlText w:val="%1.2.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FB9"/>
    <w:rsid w:val="000071F6"/>
    <w:rsid w:val="0003173F"/>
    <w:rsid w:val="000448E7"/>
    <w:rsid w:val="00073894"/>
    <w:rsid w:val="000C6F4A"/>
    <w:rsid w:val="001076CE"/>
    <w:rsid w:val="00171B20"/>
    <w:rsid w:val="001F75E9"/>
    <w:rsid w:val="00215C6B"/>
    <w:rsid w:val="002D45BB"/>
    <w:rsid w:val="002E1BCF"/>
    <w:rsid w:val="0030342A"/>
    <w:rsid w:val="0031498B"/>
    <w:rsid w:val="00327AA2"/>
    <w:rsid w:val="00381D2C"/>
    <w:rsid w:val="003826B0"/>
    <w:rsid w:val="00391455"/>
    <w:rsid w:val="00392983"/>
    <w:rsid w:val="003A0138"/>
    <w:rsid w:val="003A1786"/>
    <w:rsid w:val="003A1F31"/>
    <w:rsid w:val="003D1C98"/>
    <w:rsid w:val="003F5EC6"/>
    <w:rsid w:val="003F74CD"/>
    <w:rsid w:val="004A235C"/>
    <w:rsid w:val="00515155"/>
    <w:rsid w:val="005256ED"/>
    <w:rsid w:val="00543E67"/>
    <w:rsid w:val="00573502"/>
    <w:rsid w:val="00592043"/>
    <w:rsid w:val="005C336B"/>
    <w:rsid w:val="005D47A2"/>
    <w:rsid w:val="006736D4"/>
    <w:rsid w:val="00673FB9"/>
    <w:rsid w:val="00676DA9"/>
    <w:rsid w:val="006A23C6"/>
    <w:rsid w:val="006B3A9F"/>
    <w:rsid w:val="00716108"/>
    <w:rsid w:val="00740532"/>
    <w:rsid w:val="007445A8"/>
    <w:rsid w:val="007560B3"/>
    <w:rsid w:val="007C7E5A"/>
    <w:rsid w:val="00834709"/>
    <w:rsid w:val="0085246D"/>
    <w:rsid w:val="009457B1"/>
    <w:rsid w:val="00946BFB"/>
    <w:rsid w:val="009940E6"/>
    <w:rsid w:val="009D1638"/>
    <w:rsid w:val="00A17243"/>
    <w:rsid w:val="00A263FE"/>
    <w:rsid w:val="00A80CC6"/>
    <w:rsid w:val="00AB3B12"/>
    <w:rsid w:val="00B75855"/>
    <w:rsid w:val="00B95CD8"/>
    <w:rsid w:val="00BD4F47"/>
    <w:rsid w:val="00BD6CD4"/>
    <w:rsid w:val="00C230D4"/>
    <w:rsid w:val="00C330EB"/>
    <w:rsid w:val="00CB168F"/>
    <w:rsid w:val="00D97360"/>
    <w:rsid w:val="00DA3CFD"/>
    <w:rsid w:val="00DA54F4"/>
    <w:rsid w:val="00E52A17"/>
    <w:rsid w:val="00E610F6"/>
    <w:rsid w:val="00E65A52"/>
    <w:rsid w:val="00EE2A30"/>
    <w:rsid w:val="00F03D84"/>
    <w:rsid w:val="00F31E14"/>
    <w:rsid w:val="00F5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3FB9"/>
    <w:pPr>
      <w:spacing w:after="0" w:line="240" w:lineRule="auto"/>
    </w:pPr>
    <w:rPr>
      <w:rFonts w:ascii="Times" w:eastAsia="Times" w:hAnsi="Times"/>
      <w:color w:val="000000"/>
      <w:sz w:val="24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673FB9"/>
    <w:pPr>
      <w:keepNext/>
      <w:spacing w:before="200" w:line="240" w:lineRule="exact"/>
      <w:outlineLvl w:val="1"/>
    </w:pPr>
    <w:rPr>
      <w:rFonts w:ascii="Baskerville" w:hAnsi="Baskerville"/>
      <w:b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2">
    <w:name w:val="Par 2"/>
    <w:next w:val="Normale"/>
    <w:link w:val="Par2Carattere"/>
    <w:autoRedefine/>
    <w:qFormat/>
    <w:rsid w:val="00B75855"/>
    <w:pPr>
      <w:numPr>
        <w:numId w:val="1"/>
      </w:numPr>
      <w:spacing w:after="0" w:line="240" w:lineRule="auto"/>
    </w:pPr>
    <w:rPr>
      <w:rFonts w:ascii="Times" w:eastAsia="Times" w:hAnsi="Times"/>
      <w:color w:val="000000"/>
      <w:szCs w:val="20"/>
      <w:lang w:eastAsia="it-IT"/>
    </w:rPr>
  </w:style>
  <w:style w:type="character" w:customStyle="1" w:styleId="Par2Carattere">
    <w:name w:val="Par 2 Carattere"/>
    <w:basedOn w:val="Carpredefinitoparagrafo"/>
    <w:link w:val="Par2"/>
    <w:rsid w:val="00B75855"/>
    <w:rPr>
      <w:rFonts w:ascii="Times" w:eastAsia="Times" w:hAnsi="Times" w:cs="Times New Roman"/>
      <w:color w:val="00000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3FB9"/>
    <w:rPr>
      <w:rFonts w:ascii="Baskerville" w:eastAsia="Times" w:hAnsi="Baskerville"/>
      <w:b/>
      <w:color w:val="000000"/>
      <w:sz w:val="24"/>
      <w:lang w:eastAsia="it-IT"/>
    </w:rPr>
  </w:style>
  <w:style w:type="paragraph" w:styleId="Intestazione">
    <w:name w:val="header"/>
    <w:basedOn w:val="Normale"/>
    <w:link w:val="IntestazioneCarattere"/>
    <w:rsid w:val="00673FB9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73FB9"/>
    <w:rPr>
      <w:rFonts w:ascii="Times" w:eastAsia="Times" w:hAnsi="Times"/>
      <w:color w:val="000000"/>
      <w:sz w:val="24"/>
      <w:szCs w:val="20"/>
      <w:lang w:eastAsia="it-IT"/>
    </w:rPr>
  </w:style>
  <w:style w:type="paragraph" w:styleId="Nessunaspaziatura">
    <w:name w:val="No Spacing"/>
    <w:uiPriority w:val="1"/>
    <w:qFormat/>
    <w:rsid w:val="00673FB9"/>
    <w:pPr>
      <w:spacing w:after="0" w:line="240" w:lineRule="auto"/>
    </w:pPr>
    <w:rPr>
      <w:rFonts w:ascii="Times" w:eastAsia="Times" w:hAnsi="Times"/>
      <w:color w:val="000000"/>
      <w:sz w:val="24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5246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5246D"/>
    <w:rPr>
      <w:rFonts w:ascii="Times" w:eastAsia="Times" w:hAnsi="Times"/>
      <w:color w:val="000000"/>
      <w:sz w:val="24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246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246D"/>
    <w:rPr>
      <w:rFonts w:ascii="Tahoma" w:eastAsia="Times" w:hAnsi="Tahoma" w:cs="Tahoma"/>
      <w:color w:val="000000"/>
      <w:sz w:val="16"/>
      <w:szCs w:val="16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445A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445A8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445A8"/>
    <w:rPr>
      <w:rFonts w:ascii="Times" w:eastAsia="Times" w:hAnsi="Times"/>
      <w:color w:val="000000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445A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445A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D97360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9D1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3894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3894"/>
    <w:rPr>
      <w:rFonts w:ascii="Times" w:eastAsia="Times" w:hAnsi="Times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3894"/>
    <w:rPr>
      <w:vertAlign w:val="superscrip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46B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CA3ED-CC60-4E40-8D5B-D7CD9F82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2018-02-05T10:49:00Z</dcterms:created>
  <dcterms:modified xsi:type="dcterms:W3CDTF">2018-02-06T11:25:00Z</dcterms:modified>
</cp:coreProperties>
</file>